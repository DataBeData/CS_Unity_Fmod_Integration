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439B" w14:textId="77777777" w:rsidR="00243206" w:rsidRDefault="001052CD">
      <w:r>
        <w:t>My SCRIPT</w:t>
      </w:r>
    </w:p>
    <w:p w14:paraId="0819344E" w14:textId="77777777" w:rsidR="000D0072" w:rsidRPr="00E83ACC" w:rsidRDefault="000D0072">
      <w:pPr>
        <w:rPr>
          <w:color w:val="70AD47" w:themeColor="accent6"/>
        </w:rPr>
      </w:pPr>
      <w:r w:rsidRPr="00E83ACC">
        <w:rPr>
          <w:color w:val="70AD47" w:themeColor="accent6"/>
        </w:rPr>
        <w:t>// shows it in Unity Inspector</w:t>
      </w:r>
    </w:p>
    <w:p w14:paraId="49F84125" w14:textId="77777777" w:rsidR="00C458DB" w:rsidRDefault="000D0072">
      <w:pPr>
        <w:rPr>
          <w:rFonts w:ascii="Consolas" w:hAnsi="Consolas" w:cs="Consolas"/>
          <w:color w:val="000000"/>
          <w:sz w:val="19"/>
          <w:szCs w:val="19"/>
        </w:rPr>
      </w:pPr>
      <w:r w:rsidRPr="000D0072">
        <w:rPr>
          <w:rFonts w:ascii="Consolas" w:hAnsi="Consolas" w:cs="Consolas"/>
          <w:color w:val="0000FF"/>
          <w:sz w:val="19"/>
          <w:szCs w:val="19"/>
        </w:rPr>
        <w:t>public</w:t>
      </w:r>
      <w:r w:rsidRPr="000D0072">
        <w:rPr>
          <w:rFonts w:ascii="Consolas" w:hAnsi="Consolas" w:cs="Consolas"/>
          <w:color w:val="000000"/>
          <w:sz w:val="19"/>
          <w:szCs w:val="19"/>
        </w:rPr>
        <w:t xml:space="preserve"> FMODUnity.EventReference </w:t>
      </w:r>
      <w:r w:rsidRPr="00430ECB">
        <w:rPr>
          <w:rFonts w:ascii="Consolas" w:hAnsi="Consolas" w:cs="Consolas"/>
          <w:i/>
          <w:iCs/>
          <w:color w:val="000000"/>
          <w:sz w:val="19"/>
          <w:szCs w:val="19"/>
        </w:rPr>
        <w:t>FootstepsEvent</w:t>
      </w:r>
      <w:r w:rsidRPr="000D0072">
        <w:rPr>
          <w:rFonts w:ascii="Consolas" w:hAnsi="Consolas" w:cs="Consolas"/>
          <w:color w:val="000000"/>
          <w:sz w:val="19"/>
          <w:szCs w:val="19"/>
        </w:rPr>
        <w:t>;</w:t>
      </w:r>
    </w:p>
    <w:p w14:paraId="53E7F3BE" w14:textId="77777777" w:rsidR="002A47C4" w:rsidRPr="00E83ACC" w:rsidRDefault="002A47C4" w:rsidP="002A47C4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ACC">
        <w:rPr>
          <w:rFonts w:ascii="Consolas" w:hAnsi="Consolas" w:cs="Consolas"/>
          <w:color w:val="70AD47" w:themeColor="accent6"/>
          <w:sz w:val="19"/>
          <w:szCs w:val="19"/>
        </w:rPr>
        <w:t>// declaring an event instance</w:t>
      </w:r>
      <w:r w:rsidR="00E83ACC" w:rsidRPr="00E83ACC">
        <w:rPr>
          <w:rFonts w:ascii="Consolas" w:hAnsi="Consolas" w:cs="Consolas"/>
          <w:color w:val="70AD47" w:themeColor="accent6"/>
          <w:sz w:val="19"/>
          <w:szCs w:val="19"/>
        </w:rPr>
        <w:t xml:space="preserve"> (= class)</w:t>
      </w:r>
      <w:r w:rsidRPr="00E83ACC">
        <w:rPr>
          <w:rFonts w:ascii="Consolas" w:hAnsi="Consolas" w:cs="Consolas"/>
          <w:color w:val="70AD47" w:themeColor="accent6"/>
          <w:sz w:val="19"/>
          <w:szCs w:val="19"/>
        </w:rPr>
        <w:t xml:space="preserve"> for parameters</w:t>
      </w:r>
    </w:p>
    <w:p w14:paraId="047EAEEC" w14:textId="77777777" w:rsidR="00DA54D7" w:rsidRDefault="002A47C4" w:rsidP="002A47C4">
      <w:pPr>
        <w:rPr>
          <w:rFonts w:ascii="Consolas" w:hAnsi="Consolas" w:cs="Consolas"/>
          <w:color w:val="000000"/>
          <w:sz w:val="19"/>
          <w:szCs w:val="19"/>
        </w:rPr>
      </w:pPr>
      <w:r w:rsidRPr="00C458DB">
        <w:rPr>
          <w:rFonts w:ascii="Consolas" w:hAnsi="Consolas" w:cs="Consolas"/>
          <w:color w:val="000000"/>
          <w:sz w:val="19"/>
          <w:szCs w:val="19"/>
        </w:rPr>
        <w:t xml:space="preserve">FMOD.Studio.EventInstance </w:t>
      </w:r>
      <w:r w:rsidRPr="00430ECB">
        <w:rPr>
          <w:rFonts w:ascii="Consolas" w:hAnsi="Consolas" w:cs="Consolas"/>
          <w:i/>
          <w:iCs/>
          <w:color w:val="000000"/>
          <w:sz w:val="19"/>
          <w:szCs w:val="19"/>
        </w:rPr>
        <w:t>footsteps</w:t>
      </w:r>
      <w:r w:rsidRPr="00C458DB">
        <w:rPr>
          <w:rFonts w:ascii="Consolas" w:hAnsi="Consolas" w:cs="Consolas"/>
          <w:color w:val="000000"/>
          <w:sz w:val="19"/>
          <w:szCs w:val="19"/>
        </w:rPr>
        <w:t>;</w:t>
      </w:r>
    </w:p>
    <w:p w14:paraId="0B09409F" w14:textId="4EA5CEDD" w:rsidR="00DA54D7" w:rsidRPr="00DA54D7" w:rsidRDefault="00DA54D7" w:rsidP="002A47C4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DA54D7">
        <w:rPr>
          <w:rFonts w:ascii="Consolas" w:hAnsi="Consolas" w:cs="Consolas"/>
          <w:color w:val="70AD47" w:themeColor="accent6"/>
          <w:sz w:val="19"/>
          <w:szCs w:val="19"/>
        </w:rPr>
        <w:t>//declaring parameter ID?</w:t>
      </w:r>
    </w:p>
    <w:p w14:paraId="7D00BFAB" w14:textId="77777777" w:rsidR="00DA54D7" w:rsidRPr="004B5AD6" w:rsidRDefault="00DA54D7" w:rsidP="00DA5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FMOD.Studio.PARAMETER.ID  </w:t>
      </w:r>
      <w:r w:rsidRPr="00430ECB">
        <w:rPr>
          <w:rFonts w:ascii="Consolas" w:hAnsi="Consolas" w:cs="Consolas"/>
          <w:i/>
          <w:iCs/>
          <w:color w:val="000000"/>
          <w:sz w:val="19"/>
          <w:szCs w:val="19"/>
        </w:rPr>
        <w:t>surface</w:t>
      </w:r>
      <w:r w:rsidR="00430ECB">
        <w:rPr>
          <w:rFonts w:ascii="Consolas" w:hAnsi="Consolas" w:cs="Consolas"/>
          <w:i/>
          <w:iCs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5EDE5" w14:textId="77777777" w:rsidR="002A4932" w:rsidRDefault="002A4932">
      <w:pPr>
        <w:rPr>
          <w:rFonts w:ascii="Consolas" w:hAnsi="Consolas" w:cs="Consolas"/>
          <w:color w:val="0070C0"/>
          <w:sz w:val="19"/>
          <w:szCs w:val="19"/>
        </w:rPr>
      </w:pPr>
    </w:p>
    <w:p w14:paraId="64443DE2" w14:textId="77777777" w:rsidR="002A47C4" w:rsidRPr="004B5AD6" w:rsidRDefault="00DA54D7">
      <w:pPr>
        <w:rPr>
          <w:rFonts w:ascii="Consolas" w:hAnsi="Consolas" w:cs="Consolas"/>
          <w:color w:val="0070C0"/>
          <w:sz w:val="19"/>
          <w:szCs w:val="19"/>
        </w:rPr>
      </w:pPr>
      <w:r w:rsidRPr="00DA54D7">
        <w:rPr>
          <w:rFonts w:ascii="Consolas" w:hAnsi="Consolas" w:cs="Consolas"/>
          <w:color w:val="0070C0"/>
          <w:sz w:val="19"/>
          <w:szCs w:val="19"/>
        </w:rPr>
        <w:t>Void Start()</w:t>
      </w:r>
    </w:p>
    <w:p w14:paraId="2907032F" w14:textId="77777777" w:rsidR="008967F0" w:rsidRDefault="008967F0">
      <w:pPr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70AD47" w:themeColor="accent6"/>
          <w:sz w:val="19"/>
          <w:szCs w:val="19"/>
        </w:rPr>
        <w:t>{</w:t>
      </w:r>
    </w:p>
    <w:p w14:paraId="0D11F420" w14:textId="77777777" w:rsidR="000D0072" w:rsidRPr="00E83ACC" w:rsidRDefault="000D0072">
      <w:pPr>
        <w:rPr>
          <w:color w:val="70AD47" w:themeColor="accent6"/>
        </w:rPr>
      </w:pPr>
      <w:r w:rsidRPr="00E83ACC">
        <w:rPr>
          <w:rFonts w:ascii="Consolas" w:hAnsi="Consolas" w:cs="Consolas"/>
          <w:color w:val="70AD47" w:themeColor="accent6"/>
          <w:sz w:val="19"/>
          <w:szCs w:val="19"/>
        </w:rPr>
        <w:t>// plays event at exact location</w:t>
      </w:r>
    </w:p>
    <w:p w14:paraId="04CF1F22" w14:textId="77777777" w:rsidR="00DA54D7" w:rsidRPr="004B5AD6" w:rsidRDefault="000D0072">
      <w:pPr>
        <w:rPr>
          <w:rFonts w:ascii="Consolas" w:hAnsi="Consolas" w:cs="Consolas"/>
          <w:color w:val="000000"/>
          <w:sz w:val="19"/>
          <w:szCs w:val="19"/>
        </w:rPr>
      </w:pPr>
      <w:r w:rsidRPr="000D0072">
        <w:rPr>
          <w:rFonts w:ascii="Consolas" w:hAnsi="Consolas" w:cs="Consolas"/>
          <w:color w:val="000000"/>
          <w:sz w:val="19"/>
          <w:szCs w:val="19"/>
        </w:rPr>
        <w:t>FMODUnity.RuntimeManager.PlayOneShot(</w:t>
      </w:r>
      <w:r w:rsidRPr="00430ECB">
        <w:rPr>
          <w:rFonts w:ascii="Consolas" w:hAnsi="Consolas" w:cs="Consolas"/>
          <w:i/>
          <w:iCs/>
          <w:color w:val="000000"/>
          <w:sz w:val="19"/>
          <w:szCs w:val="19"/>
        </w:rPr>
        <w:t>FootstepsEvent</w:t>
      </w:r>
      <w:r w:rsidRPr="000D0072">
        <w:rPr>
          <w:rFonts w:ascii="Consolas" w:hAnsi="Consolas" w:cs="Consolas"/>
          <w:color w:val="000000"/>
          <w:sz w:val="19"/>
          <w:szCs w:val="19"/>
        </w:rPr>
        <w:t>, transform.position);</w:t>
      </w:r>
    </w:p>
    <w:p w14:paraId="18EA14F9" w14:textId="77777777" w:rsidR="00E83ACC" w:rsidRPr="00E83ACC" w:rsidRDefault="00EA1849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ACC">
        <w:rPr>
          <w:rFonts w:ascii="Consolas" w:hAnsi="Consolas" w:cs="Consolas"/>
          <w:color w:val="70AD47" w:themeColor="accent6"/>
          <w:sz w:val="19"/>
          <w:szCs w:val="19"/>
        </w:rPr>
        <w:t>//plays attached and follows gameobject</w:t>
      </w:r>
      <w:r w:rsidR="00E83ACC" w:rsidRPr="00E83ACC">
        <w:rPr>
          <w:rFonts w:ascii="Consolas" w:hAnsi="Consolas" w:cs="Consolas"/>
          <w:color w:val="70AD47" w:themeColor="accent6"/>
          <w:sz w:val="19"/>
          <w:szCs w:val="19"/>
        </w:rPr>
        <w:t xml:space="preserve"> / runtimemanager can track and update an event instance</w:t>
      </w:r>
    </w:p>
    <w:p w14:paraId="67336215" w14:textId="77777777" w:rsidR="00E83ACC" w:rsidRDefault="00EA1849">
      <w:pPr>
        <w:rPr>
          <w:rFonts w:ascii="Consolas" w:hAnsi="Consolas" w:cs="Consolas"/>
          <w:color w:val="000000"/>
          <w:sz w:val="19"/>
          <w:szCs w:val="19"/>
        </w:rPr>
      </w:pPr>
      <w:r w:rsidRPr="00EA1849">
        <w:rPr>
          <w:rFonts w:ascii="Consolas" w:hAnsi="Consolas" w:cs="Consolas"/>
          <w:color w:val="000000"/>
          <w:sz w:val="19"/>
          <w:szCs w:val="19"/>
        </w:rPr>
        <w:t>FMODUnity.RuntimeManager.PlayOneShotAttached(</w:t>
      </w:r>
      <w:r w:rsidRPr="00430ECB">
        <w:rPr>
          <w:rFonts w:ascii="Consolas" w:hAnsi="Consolas" w:cs="Consolas"/>
          <w:i/>
          <w:iCs/>
          <w:color w:val="000000"/>
          <w:sz w:val="19"/>
          <w:szCs w:val="19"/>
        </w:rPr>
        <w:t>FootstepsEvent</w:t>
      </w:r>
      <w:r w:rsidRPr="00EA1849">
        <w:rPr>
          <w:rFonts w:ascii="Consolas" w:hAnsi="Consolas" w:cs="Consolas"/>
          <w:color w:val="000000"/>
          <w:sz w:val="19"/>
          <w:szCs w:val="19"/>
        </w:rPr>
        <w:t>, gameObject);</w:t>
      </w:r>
    </w:p>
    <w:p w14:paraId="3946A05D" w14:textId="77777777" w:rsidR="002A47C4" w:rsidRDefault="002A47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FMODUnity.RuntimeManager.PlatOneShotAttached(</w:t>
      </w:r>
      <w:r w:rsidRPr="00430ECB">
        <w:rPr>
          <w:rFonts w:ascii="Consolas" w:hAnsi="Consolas" w:cs="Consolas"/>
          <w:i/>
          <w:iCs/>
          <w:color w:val="000000"/>
          <w:sz w:val="19"/>
          <w:szCs w:val="19"/>
        </w:rPr>
        <w:t>FootstepsEven</w:t>
      </w:r>
      <w:r>
        <w:rPr>
          <w:rFonts w:ascii="Consolas" w:hAnsi="Consolas" w:cs="Consolas"/>
          <w:color w:val="000000"/>
          <w:sz w:val="19"/>
          <w:szCs w:val="19"/>
        </w:rPr>
        <w:t>t, Get</w:t>
      </w:r>
      <w:r w:rsidR="00E83ACC">
        <w:rPr>
          <w:rFonts w:ascii="Consolas" w:hAnsi="Consolas" w:cs="Consolas"/>
          <w:color w:val="000000"/>
          <w:sz w:val="19"/>
          <w:szCs w:val="19"/>
        </w:rPr>
        <w:t>Component&lt;transform&gt;(),GetComponent&lt;Rigidbody&gt;());</w:t>
      </w:r>
    </w:p>
    <w:p w14:paraId="6582D65E" w14:textId="77777777" w:rsidR="002A47C4" w:rsidRPr="00E83ACC" w:rsidRDefault="002A47C4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E83ACC">
        <w:rPr>
          <w:rFonts w:ascii="Consolas" w:hAnsi="Consolas" w:cs="Consolas"/>
          <w:color w:val="70AD47" w:themeColor="accent6"/>
          <w:sz w:val="19"/>
          <w:szCs w:val="19"/>
        </w:rPr>
        <w:t>// creating an EventInstance via RuntimeManager</w:t>
      </w:r>
    </w:p>
    <w:p w14:paraId="6766B208" w14:textId="77777777" w:rsidR="00E83ACC" w:rsidRDefault="002A47C4">
      <w:pPr>
        <w:rPr>
          <w:rFonts w:ascii="Consolas" w:hAnsi="Consolas" w:cs="Consolas"/>
          <w:color w:val="000000"/>
          <w:sz w:val="19"/>
          <w:szCs w:val="19"/>
        </w:rPr>
      </w:pPr>
      <w:r w:rsidRPr="00430ECB">
        <w:rPr>
          <w:rFonts w:ascii="Consolas" w:hAnsi="Consolas" w:cs="Consolas"/>
          <w:i/>
          <w:iCs/>
          <w:color w:val="000000"/>
          <w:sz w:val="19"/>
          <w:szCs w:val="19"/>
        </w:rPr>
        <w:t>footsteps</w:t>
      </w:r>
      <w:r>
        <w:rPr>
          <w:rFonts w:ascii="Consolas" w:hAnsi="Consolas" w:cs="Consolas"/>
          <w:color w:val="000000"/>
          <w:sz w:val="19"/>
          <w:szCs w:val="19"/>
        </w:rPr>
        <w:t xml:space="preserve"> = FMODUnity.RuntimeManager.CreateInstance (</w:t>
      </w:r>
      <w:r w:rsidRPr="00430ECB">
        <w:rPr>
          <w:rFonts w:ascii="Consolas" w:hAnsi="Consolas" w:cs="Consolas"/>
          <w:i/>
          <w:iCs/>
          <w:color w:val="000000"/>
          <w:sz w:val="19"/>
          <w:szCs w:val="19"/>
        </w:rPr>
        <w:t>FoostepsEvent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8CD99" w14:textId="77777777" w:rsidR="00DA54D7" w:rsidRDefault="00DA5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footsteps.start()</w:t>
      </w:r>
    </w:p>
    <w:p w14:paraId="5784479D" w14:textId="77777777" w:rsidR="00E83ACC" w:rsidRPr="00B53D77" w:rsidRDefault="00DA54D7" w:rsidP="00B53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foots</w:t>
      </w:r>
      <w:r w:rsidR="00C239EA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="00C239EA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s.</w:t>
      </w:r>
      <w:r w:rsidR="002A4932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elease()</w:t>
      </w:r>
    </w:p>
    <w:p w14:paraId="08BC347F" w14:textId="77777777" w:rsidR="00B53D77" w:rsidRPr="00B53D77" w:rsidRDefault="00B53D77" w:rsidP="00B53D77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53D77">
        <w:rPr>
          <w:rFonts w:ascii="Consolas" w:hAnsi="Consolas" w:cs="Consolas"/>
          <w:b/>
          <w:bCs/>
          <w:color w:val="000000"/>
          <w:sz w:val="19"/>
          <w:szCs w:val="19"/>
        </w:rPr>
        <w:t xml:space="preserve">for event </w:t>
      </w:r>
      <w:r w:rsidRPr="00B53D77">
        <w:rPr>
          <w:rFonts w:ascii="Consolas" w:hAnsi="Consolas" w:cs="Consolas"/>
          <w:b/>
          <w:bCs/>
          <w:color w:val="000000"/>
          <w:sz w:val="19"/>
          <w:szCs w:val="19"/>
        </w:rPr>
        <w:sym w:font="Wingdings" w:char="F0E0"/>
      </w:r>
      <w:r w:rsidRPr="00B53D7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create Instance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?</w:t>
      </w:r>
    </w:p>
    <w:p w14:paraId="3736932D" w14:textId="77777777" w:rsidR="00B53D77" w:rsidRPr="00B53D77" w:rsidRDefault="00B53D77" w:rsidP="00B53D77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53D77">
        <w:rPr>
          <w:rFonts w:ascii="Consolas" w:hAnsi="Consolas" w:cs="Consolas"/>
          <w:b/>
          <w:bCs/>
          <w:color w:val="000000"/>
          <w:sz w:val="19"/>
          <w:szCs w:val="19"/>
        </w:rPr>
        <w:t xml:space="preserve">for param </w:t>
      </w:r>
      <w:r w:rsidRPr="00B53D77">
        <w:rPr>
          <w:rFonts w:ascii="Consolas" w:hAnsi="Consolas" w:cs="Consolas"/>
          <w:b/>
          <w:bCs/>
          <w:color w:val="000000"/>
          <w:sz w:val="19"/>
          <w:szCs w:val="19"/>
        </w:rPr>
        <w:sym w:font="Wingdings" w:char="F0E0"/>
      </w:r>
      <w:r w:rsidRPr="00B53D7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create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description ?</w:t>
      </w:r>
    </w:p>
    <w:p w14:paraId="43B8F12D" w14:textId="77777777" w:rsidR="00B53D77" w:rsidRDefault="00B53D77">
      <w:pPr>
        <w:rPr>
          <w:rFonts w:ascii="Consolas" w:hAnsi="Consolas" w:cs="Consolas"/>
          <w:color w:val="000000"/>
          <w:sz w:val="19"/>
          <w:szCs w:val="19"/>
        </w:rPr>
      </w:pPr>
    </w:p>
    <w:p w14:paraId="29091E4C" w14:textId="77777777" w:rsidR="002A4932" w:rsidRDefault="00E83ACC">
      <w:pPr>
        <w:rPr>
          <w:rFonts w:ascii="Consolas" w:hAnsi="Consolas" w:cs="Consolas"/>
          <w:b/>
          <w:bCs/>
          <w:color w:val="70AD47" w:themeColor="accent6"/>
          <w:sz w:val="19"/>
          <w:szCs w:val="19"/>
          <w:u w:val="single"/>
        </w:rPr>
      </w:pPr>
      <w:r w:rsidRPr="00DA54D7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r w:rsidRPr="000B376E">
        <w:rPr>
          <w:rFonts w:ascii="Consolas" w:hAnsi="Consolas" w:cs="Consolas"/>
          <w:b/>
          <w:bCs/>
          <w:color w:val="70AD47" w:themeColor="accent6"/>
          <w:sz w:val="19"/>
          <w:szCs w:val="19"/>
          <w:u w:val="single"/>
        </w:rPr>
        <w:t xml:space="preserve">cache a </w:t>
      </w:r>
      <w:r w:rsidRPr="002A4932">
        <w:rPr>
          <w:rFonts w:ascii="Consolas" w:hAnsi="Consolas" w:cs="Consolas"/>
          <w:b/>
          <w:bCs/>
          <w:color w:val="00B0F0"/>
          <w:sz w:val="19"/>
          <w:szCs w:val="19"/>
          <w:u w:val="single"/>
        </w:rPr>
        <w:t>handle</w:t>
      </w:r>
      <w:r w:rsidRPr="000B376E">
        <w:rPr>
          <w:rFonts w:ascii="Consolas" w:hAnsi="Consolas" w:cs="Consolas"/>
          <w:b/>
          <w:bCs/>
          <w:color w:val="70AD47" w:themeColor="accent6"/>
          <w:sz w:val="19"/>
          <w:szCs w:val="19"/>
          <w:u w:val="single"/>
        </w:rPr>
        <w:t xml:space="preserve"> for a parameter used in a function/method</w:t>
      </w:r>
      <w:r w:rsidR="002A4932">
        <w:rPr>
          <w:rFonts w:ascii="Consolas" w:hAnsi="Consolas" w:cs="Consolas"/>
          <w:b/>
          <w:bCs/>
          <w:color w:val="70AD47" w:themeColor="accent6"/>
          <w:sz w:val="19"/>
          <w:szCs w:val="19"/>
          <w:u w:val="single"/>
        </w:rPr>
        <w:t xml:space="preserve"> (update or void type of </w:t>
      </w:r>
    </w:p>
    <w:p w14:paraId="5DDC0001" w14:textId="77777777" w:rsidR="00E83ACC" w:rsidRPr="00DA54D7" w:rsidRDefault="002A4932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2A4932">
        <w:rPr>
          <w:rFonts w:ascii="Consolas" w:hAnsi="Consolas" w:cs="Consolas"/>
          <w:color w:val="70AD47" w:themeColor="accent6"/>
          <w:sz w:val="19"/>
          <w:szCs w:val="19"/>
        </w:rPr>
        <w:t>//</w:t>
      </w:r>
      <w:r>
        <w:rPr>
          <w:rFonts w:ascii="Consolas" w:hAnsi="Consolas" w:cs="Consolas"/>
          <w:b/>
          <w:bCs/>
          <w:color w:val="70AD47" w:themeColor="accent6"/>
          <w:sz w:val="19"/>
          <w:szCs w:val="19"/>
          <w:u w:val="single"/>
        </w:rPr>
        <w:t xml:space="preserve"> function…)</w:t>
      </w:r>
      <w:r w:rsidR="000B376E">
        <w:rPr>
          <w:rFonts w:ascii="Consolas" w:hAnsi="Consolas" w:cs="Consolas"/>
          <w:b/>
          <w:bCs/>
          <w:color w:val="70AD47" w:themeColor="accent6"/>
          <w:sz w:val="19"/>
          <w:szCs w:val="19"/>
          <w:u w:val="single"/>
        </w:rPr>
        <w:t xml:space="preserve">, so you don’t have to call </w:t>
      </w:r>
      <w:r w:rsidR="000B376E" w:rsidRPr="000B376E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r w:rsidR="000B376E">
        <w:rPr>
          <w:rFonts w:ascii="Consolas" w:hAnsi="Consolas" w:cs="Consolas"/>
          <w:b/>
          <w:bCs/>
          <w:color w:val="70AD47" w:themeColor="accent6"/>
          <w:sz w:val="19"/>
          <w:szCs w:val="19"/>
          <w:u w:val="single"/>
        </w:rPr>
        <w:t>param by name every update</w:t>
      </w:r>
    </w:p>
    <w:p w14:paraId="5BF9219E" w14:textId="77777777" w:rsidR="00DA54D7" w:rsidRDefault="00DA54D7">
      <w:pPr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FMOD.Studio.EventDescription</w:t>
      </w:r>
      <w:r w:rsidR="00430E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0ECB" w:rsidRPr="00430ECB">
        <w:rPr>
          <w:rFonts w:ascii="Consolas" w:hAnsi="Consolas" w:cs="Consolas"/>
          <w:i/>
          <w:iCs/>
          <w:color w:val="000000"/>
          <w:sz w:val="19"/>
          <w:szCs w:val="19"/>
        </w:rPr>
        <w:t>surfaceEventDescription</w:t>
      </w:r>
      <w:r w:rsidR="00430ECB">
        <w:rPr>
          <w:rFonts w:ascii="Consolas" w:hAnsi="Consolas" w:cs="Consolas"/>
          <w:i/>
          <w:iCs/>
          <w:color w:val="000000"/>
          <w:sz w:val="19"/>
          <w:szCs w:val="19"/>
        </w:rPr>
        <w:t>;</w:t>
      </w:r>
    </w:p>
    <w:p w14:paraId="7F8BA2E1" w14:textId="77777777" w:rsidR="004C0C69" w:rsidRPr="004C0C69" w:rsidRDefault="004C0C69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4C0C69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r w:rsidRPr="0061410F">
        <w:rPr>
          <w:rFonts w:ascii="Consolas" w:hAnsi="Consolas" w:cs="Consolas"/>
          <w:color w:val="ED7D31" w:themeColor="accent2"/>
          <w:sz w:val="19"/>
          <w:szCs w:val="19"/>
        </w:rPr>
        <w:t>out</w:t>
      </w:r>
      <w:r w:rsidRPr="004C0C69">
        <w:rPr>
          <w:rFonts w:ascii="Consolas" w:hAnsi="Consolas" w:cs="Consolas"/>
          <w:color w:val="70AD47" w:themeColor="accent6"/>
          <w:sz w:val="19"/>
          <w:szCs w:val="19"/>
        </w:rPr>
        <w:t xml:space="preserve"> = the API function will fill in information in this parameter</w:t>
      </w:r>
    </w:p>
    <w:p w14:paraId="2AF494F0" w14:textId="77777777" w:rsidR="00430ECB" w:rsidRDefault="00941D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70AD47" w:themeColor="accent6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B08D2" wp14:editId="75BE2239">
                <wp:simplePos x="0" y="0"/>
                <wp:positionH relativeFrom="column">
                  <wp:posOffset>-1523972</wp:posOffset>
                </wp:positionH>
                <wp:positionV relativeFrom="paragraph">
                  <wp:posOffset>262144</wp:posOffset>
                </wp:positionV>
                <wp:extent cx="2154390" cy="175343"/>
                <wp:effectExtent l="0" t="1270" r="16510" b="35560"/>
                <wp:wrapNone/>
                <wp:docPr id="1" name="Pijl: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4390" cy="1753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165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1" o:spid="_x0000_s1026" type="#_x0000_t13" style="position:absolute;margin-left:-120pt;margin-top:20.65pt;width:169.65pt;height:13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" adj="20721" fillcolor="#70ad47 [3209]" strokecolor="#375623 [1609]" strokeweight="1pt"/>
            </w:pict>
          </mc:Fallback>
        </mc:AlternateContent>
      </w:r>
      <w:r w:rsidR="00430ECB">
        <w:rPr>
          <w:rFonts w:ascii="Consolas" w:hAnsi="Consolas" w:cs="Consolas"/>
          <w:color w:val="000000"/>
          <w:sz w:val="19"/>
          <w:szCs w:val="19"/>
        </w:rPr>
        <w:t>Footsteps.getDescription</w:t>
      </w:r>
      <w:r w:rsidR="004C0C6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C0C69" w:rsidRPr="0061410F">
        <w:rPr>
          <w:rFonts w:ascii="Consolas" w:hAnsi="Consolas" w:cs="Consolas"/>
          <w:color w:val="ED7D31" w:themeColor="accent2"/>
          <w:sz w:val="19"/>
          <w:szCs w:val="19"/>
        </w:rPr>
        <w:t>out</w:t>
      </w:r>
      <w:r w:rsidR="004C0C69">
        <w:rPr>
          <w:rFonts w:ascii="Consolas" w:hAnsi="Consolas" w:cs="Consolas"/>
          <w:color w:val="000000"/>
          <w:sz w:val="19"/>
          <w:szCs w:val="19"/>
        </w:rPr>
        <w:t xml:space="preserve"> surfaceEventDescription);</w:t>
      </w:r>
    </w:p>
    <w:p w14:paraId="04029721" w14:textId="77777777" w:rsidR="0061410F" w:rsidRPr="0061410F" w:rsidRDefault="0061410F">
      <w:pPr>
        <w:rPr>
          <w:rFonts w:ascii="Consolas" w:hAnsi="Consolas" w:cs="Consolas"/>
          <w:color w:val="92D050"/>
          <w:sz w:val="19"/>
          <w:szCs w:val="19"/>
        </w:rPr>
      </w:pPr>
      <w:r w:rsidRPr="0061410F">
        <w:rPr>
          <w:rFonts w:ascii="Consolas" w:hAnsi="Consolas" w:cs="Consolas"/>
          <w:color w:val="92D050"/>
          <w:sz w:val="19"/>
          <w:szCs w:val="19"/>
        </w:rPr>
        <w:t>//declaring PARAMETER ?</w:t>
      </w:r>
    </w:p>
    <w:p w14:paraId="726C7B97" w14:textId="77777777" w:rsidR="0061410F" w:rsidRDefault="006141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FMOD.Studio.PARAMETER_DESCRIPTION  surfaceParameterDescription;</w:t>
      </w:r>
    </w:p>
    <w:p w14:paraId="46CE4F4F" w14:textId="77777777" w:rsidR="0061410F" w:rsidRDefault="000B37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surfaceEventDescription.getParameterDescriptionByName</w:t>
      </w:r>
      <w:r w:rsidR="004B5AD6">
        <w:rPr>
          <w:rFonts w:ascii="Consolas" w:hAnsi="Consolas" w:cs="Consolas"/>
          <w:color w:val="000000"/>
          <w:sz w:val="19"/>
          <w:szCs w:val="19"/>
        </w:rPr>
        <w:t xml:space="preserve">(“Surface”, </w:t>
      </w:r>
      <w:r w:rsidR="004B5AD6" w:rsidRPr="004B5AD6">
        <w:rPr>
          <w:rFonts w:ascii="Consolas" w:hAnsi="Consolas" w:cs="Consolas"/>
          <w:color w:val="ED7D31" w:themeColor="accent2"/>
          <w:sz w:val="19"/>
          <w:szCs w:val="19"/>
        </w:rPr>
        <w:t>out</w:t>
      </w:r>
      <w:r w:rsidR="004B5AD6">
        <w:rPr>
          <w:rFonts w:ascii="Consolas" w:hAnsi="Consolas" w:cs="Consolas"/>
          <w:color w:val="000000"/>
          <w:sz w:val="19"/>
          <w:szCs w:val="19"/>
        </w:rPr>
        <w:t xml:space="preserve"> surfaceParameterDescription);</w:t>
      </w:r>
    </w:p>
    <w:p w14:paraId="73C5627D" w14:textId="77777777" w:rsidR="004B5AD6" w:rsidRPr="004B5AD6" w:rsidRDefault="004B5AD6">
      <w:pPr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2A4932">
        <w:rPr>
          <w:rFonts w:ascii="Consolas" w:hAnsi="Consolas" w:cs="Consolas"/>
          <w:i/>
          <w:iCs/>
          <w:color w:val="00B0F0"/>
          <w:sz w:val="19"/>
          <w:szCs w:val="19"/>
        </w:rPr>
        <w:t>surfaceID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= </w:t>
      </w:r>
      <w:r w:rsidR="00941D49" w:rsidRPr="002A4932">
        <w:rPr>
          <w:rFonts w:ascii="Consolas" w:hAnsi="Consolas" w:cs="Consolas"/>
          <w:sz w:val="19"/>
          <w:szCs w:val="19"/>
        </w:rPr>
        <w:t>surfaceParameterDescription.id;</w:t>
      </w:r>
    </w:p>
    <w:p w14:paraId="7660389D" w14:textId="77777777" w:rsidR="0061410F" w:rsidRDefault="0061410F">
      <w:pPr>
        <w:rPr>
          <w:rFonts w:ascii="Consolas" w:hAnsi="Consolas" w:cs="Consolas"/>
          <w:color w:val="000000"/>
          <w:sz w:val="19"/>
          <w:szCs w:val="19"/>
        </w:rPr>
      </w:pPr>
    </w:p>
    <w:p w14:paraId="6468CBC1" w14:textId="77777777" w:rsidR="002A4932" w:rsidRDefault="008967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D9A89" w14:textId="77777777" w:rsidR="002A4932" w:rsidRDefault="002A4932">
      <w:pPr>
        <w:rPr>
          <w:rFonts w:ascii="Consolas" w:hAnsi="Consolas" w:cs="Consolas"/>
          <w:color w:val="000000"/>
          <w:sz w:val="19"/>
          <w:szCs w:val="19"/>
        </w:rPr>
      </w:pPr>
    </w:p>
    <w:p w14:paraId="58FE3111" w14:textId="77777777" w:rsidR="002A4932" w:rsidRPr="004B5AD6" w:rsidRDefault="002A4932" w:rsidP="002A4932">
      <w:pPr>
        <w:rPr>
          <w:rFonts w:ascii="Consolas" w:hAnsi="Consolas" w:cs="Consolas"/>
          <w:color w:val="0070C0"/>
          <w:sz w:val="19"/>
          <w:szCs w:val="19"/>
        </w:rPr>
      </w:pPr>
      <w:r w:rsidRPr="00DA54D7">
        <w:rPr>
          <w:rFonts w:ascii="Consolas" w:hAnsi="Consolas" w:cs="Consolas"/>
          <w:color w:val="0070C0"/>
          <w:sz w:val="19"/>
          <w:szCs w:val="19"/>
        </w:rPr>
        <w:t xml:space="preserve">Void </w:t>
      </w:r>
      <w:r>
        <w:rPr>
          <w:rFonts w:ascii="Consolas" w:hAnsi="Consolas" w:cs="Consolas"/>
          <w:color w:val="0070C0"/>
          <w:sz w:val="19"/>
          <w:szCs w:val="19"/>
        </w:rPr>
        <w:t>OnDestroy</w:t>
      </w:r>
      <w:r w:rsidRPr="00DA54D7">
        <w:rPr>
          <w:rFonts w:ascii="Consolas" w:hAnsi="Consolas" w:cs="Consolas"/>
          <w:color w:val="0070C0"/>
          <w:sz w:val="19"/>
          <w:szCs w:val="19"/>
        </w:rPr>
        <w:t>()</w:t>
      </w:r>
    </w:p>
    <w:p w14:paraId="2AAD34F7" w14:textId="77777777" w:rsidR="002A4932" w:rsidRPr="00430ECB" w:rsidRDefault="008967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5AEC3" w14:textId="77777777" w:rsidR="002A4932" w:rsidRDefault="002A4932" w:rsidP="002A49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footsteps.release()</w:t>
      </w:r>
    </w:p>
    <w:p w14:paraId="0D9E502D" w14:textId="77777777" w:rsidR="008967F0" w:rsidRPr="00B53D77" w:rsidRDefault="008967F0" w:rsidP="002A49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StopAllPlayerEvents.release()</w:t>
      </w:r>
    </w:p>
    <w:p w14:paraId="0D767FF4" w14:textId="77777777" w:rsidR="00430ECB" w:rsidRDefault="008967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7708F" w14:textId="77777777" w:rsidR="00C239EA" w:rsidRDefault="00C239EA">
      <w:pPr>
        <w:rPr>
          <w:rFonts w:ascii="Consolas" w:hAnsi="Consolas" w:cs="Consolas"/>
          <w:color w:val="000000"/>
          <w:sz w:val="19"/>
          <w:szCs w:val="19"/>
        </w:rPr>
      </w:pPr>
    </w:p>
    <w:p w14:paraId="1C45EB47" w14:textId="77777777" w:rsidR="00C239EA" w:rsidRDefault="00C239EA">
      <w:pPr>
        <w:rPr>
          <w:rFonts w:ascii="Consolas" w:hAnsi="Consolas" w:cs="Consolas"/>
          <w:color w:val="000000"/>
          <w:sz w:val="19"/>
          <w:szCs w:val="19"/>
        </w:rPr>
      </w:pPr>
    </w:p>
    <w:p w14:paraId="415FC7A7" w14:textId="77777777" w:rsidR="00C239EA" w:rsidRPr="004B5AD6" w:rsidRDefault="00C239EA" w:rsidP="00C239EA">
      <w:pPr>
        <w:rPr>
          <w:rFonts w:ascii="Consolas" w:hAnsi="Consolas" w:cs="Consolas"/>
          <w:color w:val="0070C0"/>
          <w:sz w:val="19"/>
          <w:szCs w:val="19"/>
        </w:rPr>
      </w:pPr>
      <w:r w:rsidRPr="00DA54D7">
        <w:rPr>
          <w:rFonts w:ascii="Consolas" w:hAnsi="Consolas" w:cs="Consolas"/>
          <w:color w:val="0070C0"/>
          <w:sz w:val="19"/>
          <w:szCs w:val="19"/>
        </w:rPr>
        <w:t xml:space="preserve">Void </w:t>
      </w:r>
      <w:r>
        <w:rPr>
          <w:rFonts w:ascii="Consolas" w:hAnsi="Consolas" w:cs="Consolas"/>
          <w:color w:val="0070C0"/>
          <w:sz w:val="19"/>
          <w:szCs w:val="19"/>
        </w:rPr>
        <w:t>Update</w:t>
      </w:r>
      <w:r w:rsidRPr="00DA54D7">
        <w:rPr>
          <w:rFonts w:ascii="Consolas" w:hAnsi="Consolas" w:cs="Consolas"/>
          <w:color w:val="0070C0"/>
          <w:sz w:val="19"/>
          <w:szCs w:val="19"/>
        </w:rPr>
        <w:t>()</w:t>
      </w:r>
    </w:p>
    <w:p w14:paraId="127B28BD" w14:textId="77777777" w:rsidR="00C239EA" w:rsidRDefault="00C239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D690B0" w14:textId="77777777" w:rsidR="00C239EA" w:rsidRPr="00C239EA" w:rsidRDefault="00C239EA">
      <w:pPr>
        <w:rPr>
          <w:rFonts w:ascii="Consolas" w:hAnsi="Consolas" w:cs="Consolas"/>
          <w:color w:val="92D050"/>
          <w:sz w:val="19"/>
          <w:szCs w:val="19"/>
        </w:rPr>
      </w:pPr>
      <w:r w:rsidRPr="00C239EA">
        <w:rPr>
          <w:rFonts w:ascii="Consolas" w:hAnsi="Consolas" w:cs="Consolas"/>
          <w:color w:val="92D050"/>
          <w:sz w:val="19"/>
          <w:szCs w:val="19"/>
        </w:rPr>
        <w:t xml:space="preserve">// manually update instance </w:t>
      </w:r>
      <w:r>
        <w:rPr>
          <w:rFonts w:ascii="Consolas" w:hAnsi="Consolas" w:cs="Consolas"/>
          <w:color w:val="92D050"/>
          <w:sz w:val="19"/>
          <w:szCs w:val="19"/>
        </w:rPr>
        <w:t xml:space="preserve">of 3D event </w:t>
      </w:r>
      <w:r w:rsidRPr="00C239EA">
        <w:rPr>
          <w:rFonts w:ascii="Consolas" w:hAnsi="Consolas" w:cs="Consolas"/>
          <w:color w:val="92D050"/>
          <w:sz w:val="19"/>
          <w:szCs w:val="19"/>
        </w:rPr>
        <w:t>so it has position and velocity of gameobject</w:t>
      </w:r>
    </w:p>
    <w:p w14:paraId="577961FD" w14:textId="77777777" w:rsidR="00C239EA" w:rsidRDefault="00C239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footsteps.set3DAttributes(FMODUnity.RuntimeUtils.TO3DAttributes(gameObject, </w:t>
      </w:r>
      <w:r w:rsidRPr="00C239EA">
        <w:rPr>
          <w:rFonts w:ascii="Consolas" w:hAnsi="Consolas" w:cs="Consolas"/>
          <w:i/>
          <w:iCs/>
          <w:color w:val="000000"/>
          <w:sz w:val="19"/>
          <w:szCs w:val="19"/>
        </w:rPr>
        <w:t>cachedRigidBody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6B10DA3" w14:textId="77777777" w:rsidR="00C239EA" w:rsidRDefault="00C239EA">
      <w:pPr>
        <w:rPr>
          <w:rFonts w:ascii="Consolas" w:hAnsi="Consolas" w:cs="Consolas"/>
          <w:color w:val="000000"/>
          <w:sz w:val="19"/>
          <w:szCs w:val="19"/>
        </w:rPr>
      </w:pPr>
      <w:r w:rsidRPr="00C239EA">
        <w:rPr>
          <w:rFonts w:ascii="Consolas" w:hAnsi="Consolas" w:cs="Consolas"/>
          <w:color w:val="92D050"/>
          <w:sz w:val="19"/>
          <w:szCs w:val="19"/>
        </w:rPr>
        <w:t>//update a parameter of an instance every frame</w:t>
      </w:r>
    </w:p>
    <w:p w14:paraId="3165012E" w14:textId="514D697A" w:rsidR="00C239EA" w:rsidRDefault="00C239EA">
      <w:pPr>
        <w:rPr>
          <w:ins w:id="0" w:author="Ruben Van Zeveren" w:date="2022-11-22T16:17:00Z"/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Footsteps.setParameterByID(</w:t>
      </w:r>
      <w:r w:rsidRPr="002A4932">
        <w:rPr>
          <w:rFonts w:ascii="Consolas" w:hAnsi="Consolas" w:cs="Consolas"/>
          <w:i/>
          <w:iCs/>
          <w:color w:val="00B0F0"/>
          <w:sz w:val="19"/>
          <w:szCs w:val="19"/>
        </w:rPr>
        <w:t>surfaceID</w:t>
      </w:r>
      <w:r w:rsidRPr="00C239EA">
        <w:rPr>
          <w:rFonts w:ascii="Consolas" w:hAnsi="Consolas" w:cs="Consolas"/>
          <w:sz w:val="19"/>
          <w:szCs w:val="19"/>
        </w:rPr>
        <w:t>, (float)</w:t>
      </w:r>
      <w:r w:rsidR="008215CB" w:rsidRPr="008215CB">
        <w:rPr>
          <w:rFonts w:ascii="Consolas" w:hAnsi="Consolas" w:cs="Consolas"/>
          <w:sz w:val="19"/>
          <w:szCs w:val="19"/>
          <w:highlight w:val="yellow"/>
        </w:rPr>
        <w:t>surface</w:t>
      </w:r>
      <w:r w:rsidR="008215CB">
        <w:rPr>
          <w:rFonts w:ascii="Consolas" w:hAnsi="Consolas" w:cs="Consolas"/>
          <w:sz w:val="19"/>
          <w:szCs w:val="19"/>
        </w:rPr>
        <w:t>??</w:t>
      </w:r>
      <w:ins w:id="1" w:author="Ruben Van Zeveren" w:date="2024-03-26T09:16:00Z" w16du:dateUtc="2024-03-26T08:16:00Z">
        <w:r w:rsidR="00251B1A">
          <w:rPr>
            <w:rFonts w:ascii="Consolas" w:hAnsi="Consolas" w:cs="Consolas"/>
            <w:sz w:val="19"/>
            <w:szCs w:val="19"/>
          </w:rPr>
          <w:t>);</w:t>
        </w:r>
      </w:ins>
      <w:del w:id="2" w:author="Ruben Van Zeveren" w:date="2024-03-26T09:16:00Z" w16du:dateUtc="2024-03-26T08:16:00Z">
        <w:r w:rsidDel="00251B1A">
          <w:rPr>
            <w:rFonts w:ascii="Consolas" w:hAnsi="Consolas" w:cs="Consolas"/>
            <w:sz w:val="19"/>
            <w:szCs w:val="19"/>
          </w:rPr>
          <w:delText>)</w:delText>
        </w:r>
      </w:del>
      <w:del w:id="3" w:author="Ruben Van Zeveren" w:date="2022-11-22T16:17:00Z">
        <w:r w:rsidDel="00CB0C2E">
          <w:rPr>
            <w:rFonts w:ascii="Consolas" w:hAnsi="Consolas" w:cs="Consolas"/>
            <w:sz w:val="19"/>
            <w:szCs w:val="19"/>
          </w:rPr>
          <w:delText>;</w:delText>
        </w:r>
      </w:del>
    </w:p>
    <w:p w14:paraId="50104C4F" w14:textId="77777777" w:rsidR="00CB0C2E" w:rsidRDefault="00CB0C2E">
      <w:pPr>
        <w:rPr>
          <w:ins w:id="4" w:author="Ruben Van Zeveren" w:date="2022-11-22T16:17:00Z"/>
          <w:rFonts w:ascii="Consolas" w:hAnsi="Consolas" w:cs="Consolas"/>
          <w:sz w:val="19"/>
          <w:szCs w:val="19"/>
        </w:rPr>
      </w:pPr>
    </w:p>
    <w:p w14:paraId="340891D5" w14:textId="2EABBEB1" w:rsidR="00CB0C2E" w:rsidRDefault="00CB0C2E">
      <w:pPr>
        <w:rPr>
          <w:ins w:id="5" w:author="Ruben Van Zeveren" w:date="2022-11-22T16:17:00Z"/>
          <w:rFonts w:ascii="Consolas" w:hAnsi="Consolas" w:cs="Consolas"/>
          <w:sz w:val="19"/>
          <w:szCs w:val="19"/>
        </w:rPr>
      </w:pPr>
    </w:p>
    <w:p w14:paraId="0DBF5283" w14:textId="77777777" w:rsidR="00CB0C2E" w:rsidRPr="00C239EA" w:rsidRDefault="00CB0C2E">
      <w:pPr>
        <w:rPr>
          <w:rFonts w:ascii="Consolas" w:hAnsi="Consolas" w:cs="Consolas"/>
          <w:color w:val="000000"/>
          <w:sz w:val="19"/>
          <w:szCs w:val="19"/>
        </w:rPr>
      </w:pPr>
    </w:p>
    <w:sectPr w:rsidR="00CB0C2E" w:rsidRPr="00C23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uben Van Zeveren">
    <w15:presenceInfo w15:providerId="Windows Live" w15:userId="20d57d4d9cef2f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CD"/>
    <w:rsid w:val="000B376E"/>
    <w:rsid w:val="000D0072"/>
    <w:rsid w:val="001052CD"/>
    <w:rsid w:val="00243206"/>
    <w:rsid w:val="00251B1A"/>
    <w:rsid w:val="00274458"/>
    <w:rsid w:val="002A47C4"/>
    <w:rsid w:val="002A4932"/>
    <w:rsid w:val="00430ECB"/>
    <w:rsid w:val="004B5AD6"/>
    <w:rsid w:val="004C0C69"/>
    <w:rsid w:val="0061410F"/>
    <w:rsid w:val="006D0717"/>
    <w:rsid w:val="008215CB"/>
    <w:rsid w:val="0086406E"/>
    <w:rsid w:val="008967F0"/>
    <w:rsid w:val="0093275B"/>
    <w:rsid w:val="00941D49"/>
    <w:rsid w:val="00B53D77"/>
    <w:rsid w:val="00B62621"/>
    <w:rsid w:val="00B62869"/>
    <w:rsid w:val="00BC125A"/>
    <w:rsid w:val="00C239EA"/>
    <w:rsid w:val="00C458DB"/>
    <w:rsid w:val="00CB0C2E"/>
    <w:rsid w:val="00DA54D7"/>
    <w:rsid w:val="00E83ACC"/>
    <w:rsid w:val="00E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15D2"/>
  <w15:chartTrackingRefBased/>
  <w15:docId w15:val="{5044FF0D-1CD2-4453-BF48-176CFF50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A5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A54D7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n">
    <w:name w:val="n"/>
    <w:basedOn w:val="Standaardalinea-lettertype"/>
    <w:rsid w:val="00DA54D7"/>
  </w:style>
  <w:style w:type="character" w:customStyle="1" w:styleId="p">
    <w:name w:val="p"/>
    <w:basedOn w:val="Standaardalinea-lettertype"/>
    <w:rsid w:val="00DA54D7"/>
  </w:style>
  <w:style w:type="character" w:customStyle="1" w:styleId="k">
    <w:name w:val="k"/>
    <w:basedOn w:val="Standaardalinea-lettertype"/>
    <w:rsid w:val="00DA54D7"/>
  </w:style>
  <w:style w:type="paragraph" w:styleId="Revisie">
    <w:name w:val="Revision"/>
    <w:hidden/>
    <w:uiPriority w:val="99"/>
    <w:semiHidden/>
    <w:rsid w:val="008215CB"/>
    <w:pPr>
      <w:spacing w:after="0" w:line="240" w:lineRule="auto"/>
    </w:pPr>
    <w:rPr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6262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626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62621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6262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62621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19</cp:revision>
  <dcterms:created xsi:type="dcterms:W3CDTF">2022-11-21T17:23:00Z</dcterms:created>
  <dcterms:modified xsi:type="dcterms:W3CDTF">2024-03-26T08:22:00Z</dcterms:modified>
</cp:coreProperties>
</file>